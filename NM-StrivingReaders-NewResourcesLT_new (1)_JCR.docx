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90638" w14:textId="16446E39" w:rsidR="00683D89" w:rsidDel="0078540C" w:rsidRDefault="00683D89">
      <w:pPr>
        <w:rPr>
          <w:del w:id="0" w:author="Joan Roberts" w:date="2018-02-28T11:07:00Z"/>
        </w:rPr>
      </w:pPr>
      <w:commentRangeStart w:id="1"/>
    </w:p>
    <w:p w14:paraId="4940789F" w14:textId="5A4542DE" w:rsidR="00683D89" w:rsidDel="0078540C" w:rsidRDefault="00683D89">
      <w:pPr>
        <w:rPr>
          <w:del w:id="2" w:author="Joan Roberts" w:date="2018-02-28T11:07:00Z"/>
        </w:rPr>
      </w:pPr>
    </w:p>
    <w:p w14:paraId="22E3627A" w14:textId="0A61BD7F" w:rsidR="00683D89" w:rsidRDefault="00434090">
      <w:r w:rsidRPr="0078540C">
        <w:rPr>
          <w:highlight w:val="yellow"/>
          <w:rPrChange w:id="3" w:author="Joan Roberts" w:date="2018-02-28T11:12:00Z">
            <w:rPr/>
          </w:rPrChange>
        </w:rPr>
        <w:t>NM</w:t>
      </w:r>
      <w:commentRangeEnd w:id="1"/>
      <w:r w:rsidR="0078540C" w:rsidRPr="0078540C">
        <w:rPr>
          <w:rStyle w:val="CommentReference"/>
          <w:highlight w:val="yellow"/>
          <w:rPrChange w:id="4" w:author="Joan Roberts" w:date="2018-02-28T11:12:00Z">
            <w:rPr>
              <w:rStyle w:val="CommentReference"/>
            </w:rPr>
          </w:rPrChange>
        </w:rPr>
        <w:commentReference w:id="1"/>
      </w:r>
      <w:r w:rsidRPr="0078540C">
        <w:rPr>
          <w:highlight w:val="yellow"/>
          <w:rPrChange w:id="5" w:author="Joan Roberts" w:date="2018-02-28T11:12:00Z">
            <w:rPr/>
          </w:rPrChange>
        </w:rPr>
        <w:t xml:space="preserve"> was awarded 20</w:t>
      </w:r>
      <w:r w:rsidR="00683D89" w:rsidRPr="0078540C">
        <w:rPr>
          <w:highlight w:val="yellow"/>
          <w:rPrChange w:id="6" w:author="Joan Roberts" w:date="2018-02-28T11:12:00Z">
            <w:rPr/>
          </w:rPrChange>
        </w:rPr>
        <w:t xml:space="preserve"> million ($</w:t>
      </w:r>
      <w:r w:rsidRPr="0078540C">
        <w:rPr>
          <w:highlight w:val="yellow"/>
          <w:rPrChange w:id="7" w:author="Joan Roberts" w:date="2018-02-28T11:12:00Z">
            <w:rPr/>
          </w:rPrChange>
        </w:rPr>
        <w:t>20</w:t>
      </w:r>
      <w:r w:rsidR="00683D89" w:rsidRPr="0078540C">
        <w:rPr>
          <w:highlight w:val="yellow"/>
          <w:rPrChange w:id="8" w:author="Joan Roberts" w:date="2018-02-28T11:12:00Z">
            <w:rPr/>
          </w:rPrChange>
        </w:rPr>
        <w:t>,</w:t>
      </w:r>
      <w:r w:rsidRPr="0078540C">
        <w:rPr>
          <w:highlight w:val="yellow"/>
          <w:rPrChange w:id="9" w:author="Joan Roberts" w:date="2018-02-28T11:12:00Z">
            <w:rPr/>
          </w:rPrChange>
        </w:rPr>
        <w:t>000</w:t>
      </w:r>
      <w:r w:rsidR="00683D89" w:rsidRPr="0078540C">
        <w:rPr>
          <w:highlight w:val="yellow"/>
          <w:rPrChange w:id="10" w:author="Joan Roberts" w:date="2018-02-28T11:12:00Z">
            <w:rPr/>
          </w:rPrChange>
        </w:rPr>
        <w:t>,</w:t>
      </w:r>
      <w:r w:rsidRPr="0078540C">
        <w:rPr>
          <w:highlight w:val="yellow"/>
          <w:rPrChange w:id="11" w:author="Joan Roberts" w:date="2018-02-28T11:12:00Z">
            <w:rPr/>
          </w:rPrChange>
        </w:rPr>
        <w:t>000</w:t>
      </w:r>
      <w:r w:rsidR="00683D89" w:rsidRPr="0078540C">
        <w:rPr>
          <w:highlight w:val="yellow"/>
          <w:rPrChange w:id="12" w:author="Joan Roberts" w:date="2018-02-28T11:12:00Z">
            <w:rPr/>
          </w:rPrChange>
        </w:rPr>
        <w:t>)</w:t>
      </w:r>
    </w:p>
    <w:p w14:paraId="62AF7399" w14:textId="7FF29E57" w:rsidR="00434090" w:rsidRDefault="00434090"/>
    <w:p w14:paraId="10A1B4B4" w14:textId="5A56C11B" w:rsidR="00434090" w:rsidRDefault="00434090" w:rsidP="00434090">
      <w:pPr>
        <w:pStyle w:val="lead"/>
        <w:shd w:val="clear" w:color="auto" w:fill="FFFFFF"/>
        <w:spacing w:before="0" w:beforeAutospacing="0" w:after="300" w:afterAutospacing="0"/>
        <w:rPr>
          <w:rFonts w:ascii="Arial" w:hAnsi="Arial" w:cs="Arial"/>
          <w:color w:val="555555"/>
          <w:sz w:val="32"/>
          <w:szCs w:val="32"/>
        </w:rPr>
      </w:pPr>
      <w:r>
        <w:rPr>
          <w:rFonts w:ascii="Arial" w:hAnsi="Arial" w:cs="Arial"/>
          <w:color w:val="555555"/>
          <w:sz w:val="32"/>
          <w:szCs w:val="32"/>
        </w:rPr>
        <w:t xml:space="preserve">Designed to improve the language and literacy of </w:t>
      </w:r>
      <w:del w:id="13" w:author="Joan Roberts" w:date="2018-02-28T11:13:00Z">
        <w:r w:rsidDel="0078540C">
          <w:rPr>
            <w:rFonts w:ascii="Arial" w:hAnsi="Arial" w:cs="Arial"/>
            <w:color w:val="555555"/>
            <w:sz w:val="32"/>
            <w:szCs w:val="32"/>
          </w:rPr>
          <w:delText xml:space="preserve">Minnesota's </w:delText>
        </w:r>
      </w:del>
      <w:ins w:id="14" w:author="Joan Roberts" w:date="2018-02-28T11:20:00Z">
        <w:r w:rsidR="00F31C45">
          <w:rPr>
            <w:rFonts w:ascii="Arial" w:hAnsi="Arial" w:cs="Arial"/>
            <w:color w:val="555555"/>
            <w:sz w:val="32"/>
            <w:szCs w:val="32"/>
          </w:rPr>
          <w:t xml:space="preserve">New </w:t>
        </w:r>
      </w:ins>
      <w:ins w:id="15" w:author="Joan Roberts" w:date="2018-02-28T11:21:00Z">
        <w:r w:rsidR="00F31C45">
          <w:rPr>
            <w:rFonts w:ascii="Arial" w:hAnsi="Arial" w:cs="Arial"/>
            <w:color w:val="555555"/>
            <w:sz w:val="32"/>
            <w:szCs w:val="32"/>
          </w:rPr>
          <w:t>Mexico</w:t>
        </w:r>
      </w:ins>
      <w:ins w:id="16" w:author="Joan Roberts" w:date="2018-02-28T11:13:00Z">
        <w:r w:rsidR="0078540C">
          <w:rPr>
            <w:rFonts w:ascii="Arial" w:hAnsi="Arial" w:cs="Arial"/>
            <w:color w:val="555555"/>
            <w:sz w:val="32"/>
            <w:szCs w:val="32"/>
          </w:rPr>
          <w:t>’</w:t>
        </w:r>
        <w:r w:rsidR="0078540C">
          <w:rPr>
            <w:rFonts w:ascii="Arial" w:hAnsi="Arial" w:cs="Arial"/>
            <w:color w:val="555555"/>
            <w:sz w:val="32"/>
            <w:szCs w:val="32"/>
          </w:rPr>
          <w:t xml:space="preserve">s </w:t>
        </w:r>
      </w:ins>
      <w:r>
        <w:rPr>
          <w:rFonts w:ascii="Arial" w:hAnsi="Arial" w:cs="Arial"/>
          <w:color w:val="555555"/>
          <w:sz w:val="32"/>
          <w:szCs w:val="32"/>
        </w:rPr>
        <w:t>students, the </w:t>
      </w:r>
      <w:ins w:id="17" w:author="Joan Roberts" w:date="2018-02-28T11:21:00Z">
        <w:r w:rsidR="00F31C45">
          <w:rPr>
            <w:rFonts w:ascii="Arial" w:hAnsi="Arial" w:cs="Arial"/>
            <w:color w:val="555555"/>
            <w:sz w:val="32"/>
            <w:szCs w:val="32"/>
          </w:rPr>
          <w:t>U.S. Department of Education</w:t>
        </w:r>
        <w:r w:rsidR="00F31C45">
          <w:rPr>
            <w:rFonts w:ascii="Arial" w:hAnsi="Arial" w:cs="Arial"/>
            <w:color w:val="555555"/>
            <w:sz w:val="32"/>
            <w:szCs w:val="32"/>
          </w:rPr>
          <w:t>’s</w:t>
        </w:r>
        <w:r w:rsidR="00F31C45">
          <w:rPr>
            <w:rFonts w:ascii="Arial" w:hAnsi="Arial" w:cs="Arial"/>
            <w:color w:val="555555"/>
            <w:sz w:val="32"/>
            <w:szCs w:val="32"/>
          </w:rPr>
          <w:t xml:space="preserve"> </w:t>
        </w:r>
      </w:ins>
      <w:r>
        <w:rPr>
          <w:rStyle w:val="Strong"/>
          <w:rFonts w:ascii="Arial" w:hAnsi="Arial" w:cs="Arial"/>
          <w:color w:val="003865"/>
          <w:sz w:val="32"/>
          <w:szCs w:val="32"/>
        </w:rPr>
        <w:t xml:space="preserve">$20 million </w:t>
      </w:r>
      <w:bookmarkStart w:id="18" w:name="_GoBack"/>
      <w:bookmarkEnd w:id="18"/>
      <w:r>
        <w:rPr>
          <w:rStyle w:val="Strong"/>
          <w:rFonts w:ascii="Arial" w:hAnsi="Arial" w:cs="Arial"/>
          <w:color w:val="003865"/>
          <w:sz w:val="32"/>
          <w:szCs w:val="32"/>
        </w:rPr>
        <w:t>Striving Readers Comprehensive Literacy Grant</w:t>
      </w:r>
      <w:r>
        <w:rPr>
          <w:rFonts w:ascii="Arial" w:hAnsi="Arial" w:cs="Arial"/>
          <w:color w:val="555555"/>
          <w:sz w:val="32"/>
          <w:szCs w:val="32"/>
        </w:rPr>
        <w:t> </w:t>
      </w:r>
      <w:del w:id="19" w:author="Joan Roberts" w:date="2018-02-28T11:21:00Z">
        <w:r w:rsidDel="00F31C45">
          <w:rPr>
            <w:rFonts w:ascii="Arial" w:hAnsi="Arial" w:cs="Arial"/>
            <w:color w:val="555555"/>
            <w:sz w:val="32"/>
            <w:szCs w:val="32"/>
          </w:rPr>
          <w:delText xml:space="preserve">by the U.S. Department of Education </w:delText>
        </w:r>
      </w:del>
      <w:r>
        <w:rPr>
          <w:rFonts w:ascii="Arial" w:hAnsi="Arial" w:cs="Arial"/>
          <w:color w:val="555555"/>
          <w:sz w:val="32"/>
          <w:szCs w:val="32"/>
        </w:rPr>
        <w:t xml:space="preserve">is an incredible opportunity to help struggling readers. Voyager </w:t>
      </w:r>
      <w:proofErr w:type="spellStart"/>
      <w:r>
        <w:rPr>
          <w:rFonts w:ascii="Arial" w:hAnsi="Arial" w:cs="Arial"/>
          <w:color w:val="555555"/>
          <w:sz w:val="32"/>
          <w:szCs w:val="32"/>
        </w:rPr>
        <w:t>Sopris</w:t>
      </w:r>
      <w:proofErr w:type="spellEnd"/>
      <w:r>
        <w:rPr>
          <w:rFonts w:ascii="Arial" w:hAnsi="Arial" w:cs="Arial"/>
          <w:color w:val="555555"/>
          <w:sz w:val="32"/>
          <w:szCs w:val="32"/>
        </w:rPr>
        <w:t xml:space="preserve"> Learning</w:t>
      </w:r>
      <w:del w:id="20" w:author="Joan Roberts" w:date="2018-02-28T11:15:00Z">
        <w:r w:rsidDel="0078540C">
          <w:rPr>
            <w:rFonts w:ascii="Arial" w:hAnsi="Arial" w:cs="Arial"/>
            <w:color w:val="555555"/>
            <w:sz w:val="32"/>
            <w:szCs w:val="32"/>
          </w:rPr>
          <w:delText> </w:delText>
        </w:r>
      </w:del>
      <w:r>
        <w:rPr>
          <w:rFonts w:ascii="Arial" w:hAnsi="Arial" w:cs="Arial"/>
          <w:color w:val="555555"/>
          <w:vertAlign w:val="superscript"/>
        </w:rPr>
        <w:t>®</w:t>
      </w:r>
      <w:r>
        <w:rPr>
          <w:rFonts w:ascii="Arial" w:hAnsi="Arial" w:cs="Arial"/>
          <w:color w:val="555555"/>
          <w:sz w:val="32"/>
          <w:szCs w:val="32"/>
        </w:rPr>
        <w:t> is working with more</w:t>
      </w:r>
      <w:r w:rsidR="00797BFE">
        <w:rPr>
          <w:rFonts w:ascii="Arial" w:hAnsi="Arial" w:cs="Arial"/>
          <w:color w:val="555555"/>
          <w:sz w:val="32"/>
          <w:szCs w:val="32"/>
        </w:rPr>
        <w:t xml:space="preserve"> than 25</w:t>
      </w:r>
      <w:r>
        <w:rPr>
          <w:rFonts w:ascii="Arial" w:hAnsi="Arial" w:cs="Arial"/>
          <w:color w:val="555555"/>
          <w:sz w:val="32"/>
          <w:szCs w:val="32"/>
        </w:rPr>
        <w:t xml:space="preserve"> districts in New Mexico, and we are proud to be your educational partner.</w:t>
      </w:r>
    </w:p>
    <w:p w14:paraId="269E2061" w14:textId="164F7976" w:rsidR="00434090" w:rsidRDefault="00434090" w:rsidP="00434090">
      <w:pPr>
        <w:pStyle w:val="lead"/>
        <w:shd w:val="clear" w:color="auto" w:fill="FFFFFF"/>
        <w:spacing w:before="0" w:beforeAutospacing="0" w:after="300" w:afterAutospacing="0"/>
        <w:rPr>
          <w:rFonts w:ascii="Arial" w:hAnsi="Arial" w:cs="Arial"/>
          <w:color w:val="555555"/>
          <w:sz w:val="32"/>
          <w:szCs w:val="32"/>
        </w:rPr>
      </w:pPr>
      <w:r>
        <w:rPr>
          <w:rFonts w:ascii="Arial" w:hAnsi="Arial" w:cs="Arial"/>
          <w:color w:val="555555"/>
          <w:sz w:val="32"/>
          <w:szCs w:val="32"/>
        </w:rPr>
        <w:t>The links below will help you learn more about the grant, suggested solutions, and additional resources</w:t>
      </w:r>
      <w:del w:id="21" w:author="Joan Roberts" w:date="2018-02-28T11:22:00Z">
        <w:r w:rsidDel="00F31C45">
          <w:rPr>
            <w:rFonts w:ascii="Arial" w:hAnsi="Arial" w:cs="Arial"/>
            <w:color w:val="555555"/>
            <w:sz w:val="32"/>
            <w:szCs w:val="32"/>
          </w:rPr>
          <w:delText xml:space="preserve"> you may find helpful</w:delText>
        </w:r>
      </w:del>
      <w:r>
        <w:rPr>
          <w:rFonts w:ascii="Arial" w:hAnsi="Arial" w:cs="Arial"/>
          <w:color w:val="555555"/>
          <w:sz w:val="32"/>
          <w:szCs w:val="32"/>
        </w:rPr>
        <w:t>.</w:t>
      </w:r>
    </w:p>
    <w:p w14:paraId="5B0D86CB" w14:textId="4EF3694A" w:rsidR="00A31318" w:rsidRPr="0078540C" w:rsidRDefault="0099609E">
      <w:pPr>
        <w:rPr>
          <w:highlight w:val="yellow"/>
          <w:rPrChange w:id="22" w:author="Joan Roberts" w:date="2018-02-28T11:13:00Z">
            <w:rPr/>
          </w:rPrChange>
        </w:rPr>
      </w:pPr>
      <w:r w:rsidRPr="0078540C">
        <w:rPr>
          <w:highlight w:val="yellow"/>
          <w:rPrChange w:id="23" w:author="Joan Roberts" w:date="2018-02-28T11:13:00Z">
            <w:rPr/>
          </w:rPrChange>
        </w:rPr>
        <w:t>Resources</w:t>
      </w:r>
    </w:p>
    <w:p w14:paraId="30F8F503" w14:textId="77777777" w:rsidR="00DA0960" w:rsidRPr="0078540C" w:rsidRDefault="00DA0960">
      <w:pPr>
        <w:rPr>
          <w:highlight w:val="yellow"/>
          <w:rPrChange w:id="24" w:author="Joan Roberts" w:date="2018-02-28T11:13:00Z">
            <w:rPr/>
          </w:rPrChange>
        </w:rPr>
      </w:pPr>
    </w:p>
    <w:p w14:paraId="59DC30B5" w14:textId="661E007F" w:rsidR="00DA0960" w:rsidRPr="0078540C" w:rsidRDefault="00434090">
      <w:pPr>
        <w:rPr>
          <w:highlight w:val="yellow"/>
          <w:rPrChange w:id="25" w:author="Joan Roberts" w:date="2018-02-28T11:13:00Z">
            <w:rPr/>
          </w:rPrChange>
        </w:rPr>
      </w:pPr>
      <w:r w:rsidRPr="0078540C">
        <w:rPr>
          <w:highlight w:val="yellow"/>
          <w:rPrChange w:id="26" w:author="Joan Roberts" w:date="2018-02-28T11:13:00Z">
            <w:rPr/>
          </w:rPrChange>
        </w:rPr>
        <w:t>We talked about having 6</w:t>
      </w:r>
      <w:r w:rsidR="00DA0960" w:rsidRPr="0078540C">
        <w:rPr>
          <w:highlight w:val="yellow"/>
          <w:rPrChange w:id="27" w:author="Joan Roberts" w:date="2018-02-28T11:13:00Z">
            <w:rPr/>
          </w:rPrChange>
        </w:rPr>
        <w:t xml:space="preserve"> </w:t>
      </w:r>
      <w:r w:rsidRPr="0078540C">
        <w:rPr>
          <w:highlight w:val="yellow"/>
          <w:rPrChange w:id="28" w:author="Joan Roberts" w:date="2018-02-28T11:13:00Z">
            <w:rPr/>
          </w:rPrChange>
        </w:rPr>
        <w:t>videos in the Research section in this order: LANGUAGE! Live, Step Up to Writing, LETRS, LANGUAGE! Passport Reading Journeys, and Rewards.</w:t>
      </w:r>
    </w:p>
    <w:p w14:paraId="2805F4EF" w14:textId="079244C7" w:rsidR="00434090" w:rsidRPr="0078540C" w:rsidRDefault="00434090">
      <w:pPr>
        <w:rPr>
          <w:highlight w:val="yellow"/>
          <w:rPrChange w:id="29" w:author="Joan Roberts" w:date="2018-02-28T11:13:00Z">
            <w:rPr/>
          </w:rPrChange>
        </w:rPr>
      </w:pPr>
    </w:p>
    <w:p w14:paraId="11653281" w14:textId="320B2684" w:rsidR="00434090" w:rsidRDefault="00434090">
      <w:r w:rsidRPr="0078540C">
        <w:rPr>
          <w:highlight w:val="yellow"/>
          <w:rPrChange w:id="30" w:author="Joan Roberts" w:date="2018-02-28T11:13:00Z">
            <w:rPr/>
          </w:rPrChange>
        </w:rPr>
        <w:t>On top of the products in the product boxes area, it should say the following:</w:t>
      </w:r>
    </w:p>
    <w:p w14:paraId="70D16560" w14:textId="2C2B0265" w:rsidR="00434090" w:rsidRDefault="00434090"/>
    <w:p w14:paraId="0907B389" w14:textId="35B68E8A" w:rsidR="00434090" w:rsidRDefault="00434090">
      <w:r>
        <w:t>LANGUAGE! Live- Two Years’ Growth</w:t>
      </w:r>
    </w:p>
    <w:p w14:paraId="37871BF3" w14:textId="3EF3E3D2" w:rsidR="00434090" w:rsidRDefault="00434090">
      <w:r>
        <w:t>LETRS- State Adopted</w:t>
      </w:r>
    </w:p>
    <w:p w14:paraId="2D77C130" w14:textId="2CCA4010" w:rsidR="00434090" w:rsidRDefault="00434090">
      <w:r>
        <w:t>Step Up to Writing- State Adopted</w:t>
      </w:r>
    </w:p>
    <w:p w14:paraId="1BD4B837" w14:textId="176C7B6C" w:rsidR="00434090" w:rsidRDefault="00434090">
      <w:r>
        <w:t>LANGUAGE!- State Adopted</w:t>
      </w:r>
    </w:p>
    <w:p w14:paraId="37C7A5DE" w14:textId="1C720FA3" w:rsidR="00434090" w:rsidRDefault="00434090">
      <w:r>
        <w:t>PRJ- State Adopted</w:t>
      </w:r>
    </w:p>
    <w:p w14:paraId="5ECE9915" w14:textId="01D8C3FD" w:rsidR="00434090" w:rsidRDefault="00434090">
      <w:r>
        <w:t>Rewards- State Adopted</w:t>
      </w:r>
    </w:p>
    <w:p w14:paraId="6F456791" w14:textId="77777777" w:rsidR="0099609E" w:rsidRDefault="0099609E"/>
    <w:p w14:paraId="2FAB0040" w14:textId="54A2F9C1" w:rsidR="00FB3D4E" w:rsidRDefault="00797BFE">
      <w:pPr>
        <w:rPr>
          <w:noProof/>
        </w:rPr>
      </w:pPr>
      <w:r w:rsidRPr="0078540C">
        <w:rPr>
          <w:noProof/>
          <w:highlight w:val="yellow"/>
          <w:rPrChange w:id="31" w:author="Joan Roberts" w:date="2018-02-28T11:13:00Z">
            <w:rPr>
              <w:noProof/>
            </w:rPr>
          </w:rPrChange>
        </w:rPr>
        <w:t>Let’s use the same products as on the MN landing page, but add Rewards and LANGUAGE and remove Passport.</w:t>
      </w:r>
    </w:p>
    <w:p w14:paraId="3AF86AE4" w14:textId="67298218" w:rsidR="00797BFE" w:rsidRDefault="00797BFE">
      <w:pPr>
        <w:rPr>
          <w:noProof/>
        </w:rPr>
      </w:pPr>
    </w:p>
    <w:p w14:paraId="3CC1EDA5" w14:textId="2ED33A24" w:rsidR="00797BFE" w:rsidRDefault="00797BFE">
      <w:pPr>
        <w:rPr>
          <w:noProof/>
        </w:rPr>
      </w:pPr>
      <w:r>
        <w:rPr>
          <w:noProof/>
        </w:rPr>
        <w:t xml:space="preserve">LANGUAGE! </w:t>
      </w:r>
    </w:p>
    <w:p w14:paraId="786A303F" w14:textId="6F50BDCD" w:rsidR="00797BFE" w:rsidRDefault="00797BFE">
      <w:pPr>
        <w:rPr>
          <w:noProof/>
        </w:rPr>
      </w:pPr>
      <w:commentRangeStart w:id="32"/>
      <w:r>
        <w:rPr>
          <w:noProof/>
        </w:rPr>
        <w:t>Grades 4</w:t>
      </w:r>
      <w:ins w:id="33" w:author="Joan Roberts" w:date="2018-02-28T11:23:00Z">
        <w:r w:rsidR="00F31C45">
          <w:rPr>
            <w:noProof/>
          </w:rPr>
          <w:t>–</w:t>
        </w:r>
      </w:ins>
      <w:del w:id="34" w:author="Joan Roberts" w:date="2018-02-28T11:23:00Z">
        <w:r w:rsidDel="00F31C45">
          <w:rPr>
            <w:noProof/>
          </w:rPr>
          <w:delText>-</w:delText>
        </w:r>
      </w:del>
      <w:r>
        <w:rPr>
          <w:noProof/>
        </w:rPr>
        <w:t>12</w:t>
      </w:r>
      <w:commentRangeEnd w:id="32"/>
      <w:r w:rsidR="00F31C45">
        <w:rPr>
          <w:rStyle w:val="CommentReference"/>
        </w:rPr>
        <w:commentReference w:id="32"/>
      </w:r>
    </w:p>
    <w:p w14:paraId="741E8946" w14:textId="2FCCAF61" w:rsidR="00797BFE" w:rsidRDefault="00797BFE">
      <w:pPr>
        <w:rPr>
          <w:rFonts w:ascii="Arial" w:hAnsi="Arial" w:cs="Arial"/>
          <w:color w:val="435465"/>
          <w:sz w:val="27"/>
          <w:szCs w:val="27"/>
          <w:shd w:val="clear" w:color="auto" w:fill="FFFFFF"/>
        </w:rPr>
      </w:pPr>
      <w:r>
        <w:rPr>
          <w:rStyle w:val="Emphasis"/>
          <w:rFonts w:ascii="Arial" w:hAnsi="Arial" w:cs="Arial"/>
          <w:color w:val="435465"/>
          <w:sz w:val="27"/>
          <w:szCs w:val="27"/>
          <w:shd w:val="clear" w:color="auto" w:fill="FFFFFF"/>
        </w:rPr>
        <w:t>In box: LANGUAGE!</w:t>
      </w:r>
      <w:r>
        <w:rPr>
          <w:rFonts w:ascii="MS Gothic" w:eastAsia="MS Gothic" w:hAnsi="MS Gothic" w:cs="MS Gothic" w:hint="eastAsia"/>
          <w:color w:val="435465"/>
          <w:sz w:val="20"/>
          <w:szCs w:val="20"/>
          <w:shd w:val="clear" w:color="auto" w:fill="FFFFFF"/>
          <w:vertAlign w:val="superscript"/>
        </w:rPr>
        <w:t>Ⓡ</w:t>
      </w:r>
      <w:r>
        <w:rPr>
          <w:rFonts w:ascii="Arial" w:hAnsi="Arial" w:cs="Arial"/>
          <w:color w:val="435465"/>
          <w:sz w:val="20"/>
          <w:szCs w:val="20"/>
          <w:shd w:val="clear" w:color="auto" w:fill="FFFFFF"/>
          <w:vertAlign w:val="superscript"/>
        </w:rPr>
        <w:t> </w:t>
      </w:r>
      <w:r>
        <w:rPr>
          <w:rStyle w:val="Emphasis"/>
          <w:rFonts w:ascii="Arial" w:hAnsi="Arial" w:cs="Arial"/>
          <w:color w:val="435465"/>
          <w:sz w:val="27"/>
          <w:szCs w:val="27"/>
          <w:shd w:val="clear" w:color="auto" w:fill="FFFFFF"/>
        </w:rPr>
        <w:t>Fourth Edition</w:t>
      </w:r>
      <w:r>
        <w:rPr>
          <w:rFonts w:ascii="Arial" w:hAnsi="Arial" w:cs="Arial"/>
          <w:color w:val="435465"/>
          <w:sz w:val="27"/>
          <w:szCs w:val="27"/>
          <w:shd w:val="clear" w:color="auto" w:fill="FFFFFF"/>
        </w:rPr>
        <w:t> is an intensive, comprehensive literacy curriculum for students who are substantially below grade level expectations. </w:t>
      </w:r>
    </w:p>
    <w:p w14:paraId="5A70EE0F" w14:textId="39699CC7" w:rsidR="00797BFE" w:rsidRDefault="00797BFE">
      <w:pPr>
        <w:rPr>
          <w:rFonts w:ascii="Arial" w:hAnsi="Arial" w:cs="Arial"/>
          <w:color w:val="435465"/>
          <w:sz w:val="27"/>
          <w:szCs w:val="27"/>
          <w:shd w:val="clear" w:color="auto" w:fill="FFFFFF"/>
        </w:rPr>
      </w:pPr>
    </w:p>
    <w:p w14:paraId="23B04447" w14:textId="36626035" w:rsidR="00797BFE" w:rsidRDefault="00797BFE">
      <w:pPr>
        <w:rPr>
          <w:rFonts w:ascii="Arial" w:hAnsi="Arial" w:cs="Arial"/>
          <w:color w:val="435465"/>
          <w:sz w:val="27"/>
          <w:szCs w:val="27"/>
          <w:shd w:val="clear" w:color="auto" w:fill="FFFFFF"/>
        </w:rPr>
      </w:pPr>
      <w:r>
        <w:rPr>
          <w:rFonts w:ascii="Arial" w:hAnsi="Arial" w:cs="Arial"/>
          <w:color w:val="435465"/>
          <w:sz w:val="27"/>
          <w:szCs w:val="27"/>
          <w:shd w:val="clear" w:color="auto" w:fill="FFFFFF"/>
        </w:rPr>
        <w:t xml:space="preserve">Intro video: </w:t>
      </w:r>
      <w:hyperlink r:id="rId7" w:history="1">
        <w:r w:rsidR="003030A3" w:rsidRPr="00333227">
          <w:rPr>
            <w:rStyle w:val="Hyperlink"/>
            <w:rFonts w:ascii="Arial" w:hAnsi="Arial" w:cs="Arial"/>
            <w:sz w:val="27"/>
            <w:szCs w:val="27"/>
            <w:shd w:val="clear" w:color="auto" w:fill="FFFFFF"/>
          </w:rPr>
          <w:t>https://www.youtube.com/wa</w:t>
        </w:r>
        <w:r w:rsidR="003030A3" w:rsidRPr="00333227">
          <w:rPr>
            <w:rStyle w:val="Hyperlink"/>
            <w:rFonts w:ascii="Arial" w:hAnsi="Arial" w:cs="Arial"/>
            <w:sz w:val="27"/>
            <w:szCs w:val="27"/>
            <w:shd w:val="clear" w:color="auto" w:fill="FFFFFF"/>
          </w:rPr>
          <w:t>t</w:t>
        </w:r>
        <w:r w:rsidR="003030A3" w:rsidRPr="00333227">
          <w:rPr>
            <w:rStyle w:val="Hyperlink"/>
            <w:rFonts w:ascii="Arial" w:hAnsi="Arial" w:cs="Arial"/>
            <w:sz w:val="27"/>
            <w:szCs w:val="27"/>
            <w:shd w:val="clear" w:color="auto" w:fill="FFFFFF"/>
          </w:rPr>
          <w:t>ch?v=L9U_PypDYf8</w:t>
        </w:r>
      </w:hyperlink>
    </w:p>
    <w:p w14:paraId="107F1587" w14:textId="77777777" w:rsidR="003030A3" w:rsidRDefault="003030A3">
      <w:pPr>
        <w:rPr>
          <w:rFonts w:ascii="Arial" w:hAnsi="Arial" w:cs="Arial"/>
          <w:color w:val="435465"/>
          <w:sz w:val="27"/>
          <w:szCs w:val="27"/>
          <w:shd w:val="clear" w:color="auto" w:fill="FFFFFF"/>
        </w:rPr>
      </w:pPr>
    </w:p>
    <w:p w14:paraId="3178E17D" w14:textId="7711B4AE" w:rsidR="00797BFE" w:rsidRDefault="00797BFE">
      <w:pPr>
        <w:rPr>
          <w:noProof/>
        </w:rPr>
      </w:pPr>
      <w:r>
        <w:rPr>
          <w:noProof/>
        </w:rPr>
        <w:t xml:space="preserve">Learn more: </w:t>
      </w:r>
    </w:p>
    <w:p w14:paraId="6F66481F" w14:textId="41E9B171" w:rsidR="00797BFE" w:rsidRDefault="00797BFE">
      <w:pPr>
        <w:rPr>
          <w:noProof/>
        </w:rPr>
      </w:pPr>
    </w:p>
    <w:p w14:paraId="3D491058" w14:textId="01C96186" w:rsidR="00797BFE" w:rsidRDefault="00DF67AF">
      <w:pPr>
        <w:rPr>
          <w:noProof/>
        </w:rPr>
      </w:pPr>
      <w:hyperlink r:id="rId8" w:history="1">
        <w:r w:rsidR="00797BFE" w:rsidRPr="00333227">
          <w:rPr>
            <w:rStyle w:val="Hyperlink"/>
            <w:noProof/>
          </w:rPr>
          <w:t>http://www.voyagersopr</w:t>
        </w:r>
        <w:r w:rsidR="00797BFE" w:rsidRPr="00333227">
          <w:rPr>
            <w:rStyle w:val="Hyperlink"/>
            <w:noProof/>
          </w:rPr>
          <w:t>i</w:t>
        </w:r>
        <w:r w:rsidR="00797BFE" w:rsidRPr="00333227">
          <w:rPr>
            <w:rStyle w:val="Hyperlink"/>
            <w:noProof/>
          </w:rPr>
          <w:t>s.com/literacy/language/overview</w:t>
        </w:r>
      </w:hyperlink>
    </w:p>
    <w:p w14:paraId="1D815202" w14:textId="25AEF1E7" w:rsidR="00797BFE" w:rsidRDefault="00797BFE">
      <w:pPr>
        <w:rPr>
          <w:noProof/>
        </w:rPr>
      </w:pPr>
    </w:p>
    <w:p w14:paraId="4382E271" w14:textId="50CC50B5" w:rsidR="00797BFE" w:rsidRDefault="00797BFE">
      <w:pPr>
        <w:rPr>
          <w:noProof/>
        </w:rPr>
      </w:pPr>
      <w:r>
        <w:rPr>
          <w:noProof/>
        </w:rPr>
        <w:t>Resources:</w:t>
      </w:r>
    </w:p>
    <w:p w14:paraId="49410C24" w14:textId="5F7B997E" w:rsidR="00797BFE" w:rsidRDefault="00797BFE">
      <w:pPr>
        <w:rPr>
          <w:noProof/>
        </w:rPr>
      </w:pPr>
    </w:p>
    <w:p w14:paraId="23BC5D81" w14:textId="7645BA48" w:rsidR="00797BFE" w:rsidRDefault="00797BFE">
      <w:pPr>
        <w:rPr>
          <w:noProof/>
        </w:rPr>
      </w:pPr>
      <w:r>
        <w:rPr>
          <w:noProof/>
        </w:rPr>
        <w:t>Research base:</w:t>
      </w:r>
    </w:p>
    <w:p w14:paraId="6C08559D" w14:textId="019A3D93" w:rsidR="004B3D7F" w:rsidRDefault="004B3D7F">
      <w:pPr>
        <w:rPr>
          <w:noProof/>
        </w:rPr>
      </w:pPr>
      <w:r>
        <w:rPr>
          <w:noProof/>
        </w:rPr>
        <w:t xml:space="preserve">Hawthorn </w:t>
      </w:r>
      <w:del w:id="35" w:author="Joan Roberts" w:date="2018-02-28T11:27:00Z">
        <w:r w:rsidDel="00F31C45">
          <w:rPr>
            <w:noProof/>
          </w:rPr>
          <w:delText>Public School</w:delText>
        </w:r>
      </w:del>
      <w:ins w:id="36" w:author="Joan Roberts" w:date="2018-02-28T11:27:00Z">
        <w:r w:rsidR="00F31C45">
          <w:rPr>
            <w:noProof/>
          </w:rPr>
          <w:t>School District</w:t>
        </w:r>
      </w:ins>
      <w:r>
        <w:rPr>
          <w:noProof/>
        </w:rPr>
        <w:t xml:space="preserve"> in LA County, CA</w:t>
      </w:r>
    </w:p>
    <w:p w14:paraId="240D4BA6" w14:textId="37916641" w:rsidR="004B3D7F" w:rsidRDefault="00DF67AF">
      <w:pPr>
        <w:rPr>
          <w:noProof/>
        </w:rPr>
      </w:pPr>
      <w:hyperlink r:id="rId9" w:history="1">
        <w:r w:rsidR="004B3D7F" w:rsidRPr="00333227">
          <w:rPr>
            <w:rStyle w:val="Hyperlink"/>
            <w:noProof/>
          </w:rPr>
          <w:t>http://www.voyagersopris.com/docs/default-source/literacy/language-fourth-edition/hawthorne-sch</w:t>
        </w:r>
        <w:r w:rsidR="004B3D7F" w:rsidRPr="00333227">
          <w:rPr>
            <w:rStyle w:val="Hyperlink"/>
            <w:noProof/>
          </w:rPr>
          <w:t>o</w:t>
        </w:r>
        <w:r w:rsidR="004B3D7F" w:rsidRPr="00333227">
          <w:rPr>
            <w:rStyle w:val="Hyperlink"/>
            <w:noProof/>
          </w:rPr>
          <w:t>ol-district-middle-school-special-education-gains-with-language.pdf?sfvrsn=f0ea40b0_4</w:t>
        </w:r>
      </w:hyperlink>
    </w:p>
    <w:p w14:paraId="09F65420" w14:textId="600CADFE" w:rsidR="004B3D7F" w:rsidRDefault="004B3D7F">
      <w:pPr>
        <w:rPr>
          <w:noProof/>
        </w:rPr>
      </w:pPr>
    </w:p>
    <w:p w14:paraId="15650C84" w14:textId="1538E561" w:rsidR="004B3D7F" w:rsidRDefault="004B3D7F" w:rsidP="004B3D7F">
      <w:pPr>
        <w:pStyle w:val="Heading3"/>
        <w:shd w:val="clear" w:color="auto" w:fill="FFFFFF"/>
        <w:spacing w:before="0"/>
        <w:rPr>
          <w:rFonts w:ascii="myriad-pro" w:hAnsi="myriad-pro" w:hint="eastAsia"/>
          <w:color w:val="435465"/>
        </w:rPr>
      </w:pPr>
      <w:r>
        <w:rPr>
          <w:rFonts w:ascii="myriad-pro" w:hAnsi="myriad-pro"/>
          <w:b/>
          <w:bCs/>
          <w:color w:val="435465"/>
        </w:rPr>
        <w:t xml:space="preserve">Caldwell County </w:t>
      </w:r>
      <w:del w:id="37" w:author="Joan Roberts" w:date="2018-02-28T11:27:00Z">
        <w:r w:rsidDel="00F31C45">
          <w:rPr>
            <w:rFonts w:ascii="myriad-pro" w:hAnsi="myriad-pro"/>
            <w:b/>
            <w:bCs/>
            <w:color w:val="435465"/>
          </w:rPr>
          <w:delText xml:space="preserve">Public </w:delText>
        </w:r>
      </w:del>
      <w:r>
        <w:rPr>
          <w:rFonts w:ascii="myriad-pro" w:hAnsi="myriad-pro"/>
          <w:b/>
          <w:bCs/>
          <w:color w:val="435465"/>
        </w:rPr>
        <w:t>Schools, NC </w:t>
      </w:r>
    </w:p>
    <w:p w14:paraId="617BD611" w14:textId="4A25D0FD" w:rsidR="004B3D7F" w:rsidRDefault="00DF67AF">
      <w:pPr>
        <w:rPr>
          <w:noProof/>
        </w:rPr>
      </w:pPr>
      <w:hyperlink r:id="rId10" w:history="1">
        <w:r w:rsidR="004B3D7F" w:rsidRPr="00333227">
          <w:rPr>
            <w:rStyle w:val="Hyperlink"/>
            <w:noProof/>
          </w:rPr>
          <w:t>http://www.voyagersopris.com/docs/default-source/literacy/language-fourth-edition/caldwell-county-schools-nc-student-gains-with-lan</w:t>
        </w:r>
        <w:r w:rsidR="004B3D7F" w:rsidRPr="00333227">
          <w:rPr>
            <w:rStyle w:val="Hyperlink"/>
            <w:noProof/>
          </w:rPr>
          <w:t>g</w:t>
        </w:r>
        <w:r w:rsidR="004B3D7F" w:rsidRPr="00333227">
          <w:rPr>
            <w:rStyle w:val="Hyperlink"/>
            <w:noProof/>
          </w:rPr>
          <w:t>uage.pdf?sfvrsn=8249081b_4</w:t>
        </w:r>
      </w:hyperlink>
    </w:p>
    <w:p w14:paraId="47A7C87E" w14:textId="27CF56F9" w:rsidR="004B3D7F" w:rsidRDefault="004B3D7F">
      <w:pPr>
        <w:rPr>
          <w:noProof/>
        </w:rPr>
      </w:pPr>
    </w:p>
    <w:p w14:paraId="1CAD788C" w14:textId="157371B7" w:rsidR="003030A3" w:rsidRDefault="00797BFE">
      <w:pPr>
        <w:rPr>
          <w:noProof/>
        </w:rPr>
      </w:pPr>
      <w:r>
        <w:rPr>
          <w:noProof/>
        </w:rPr>
        <w:t xml:space="preserve">Rewards: </w:t>
      </w:r>
    </w:p>
    <w:p w14:paraId="000C0AC7" w14:textId="694E19E3" w:rsidR="00481E70" w:rsidRDefault="00481E70">
      <w:pPr>
        <w:rPr>
          <w:noProof/>
        </w:rPr>
      </w:pPr>
      <w:r>
        <w:rPr>
          <w:noProof/>
        </w:rPr>
        <w:t>Grades 4</w:t>
      </w:r>
      <w:ins w:id="38" w:author="Joan Roberts" w:date="2018-02-28T11:28:00Z">
        <w:r w:rsidR="00DF67AF">
          <w:rPr>
            <w:noProof/>
          </w:rPr>
          <w:t>–</w:t>
        </w:r>
      </w:ins>
      <w:del w:id="39" w:author="Joan Roberts" w:date="2018-02-28T11:28:00Z">
        <w:r w:rsidDel="00DF67AF">
          <w:rPr>
            <w:noProof/>
          </w:rPr>
          <w:delText>-</w:delText>
        </w:r>
      </w:del>
      <w:r>
        <w:rPr>
          <w:noProof/>
        </w:rPr>
        <w:t>12</w:t>
      </w:r>
    </w:p>
    <w:p w14:paraId="32252482" w14:textId="27363EFD" w:rsidR="00481E70" w:rsidRDefault="00481E70">
      <w:pPr>
        <w:rPr>
          <w:rFonts w:ascii="Arial" w:hAnsi="Arial" w:cs="Arial"/>
          <w:color w:val="000000"/>
          <w:sz w:val="21"/>
          <w:szCs w:val="21"/>
          <w:shd w:val="clear" w:color="auto" w:fill="F3F2EB"/>
        </w:rPr>
      </w:pPr>
      <w:r>
        <w:rPr>
          <w:rFonts w:ascii="Arial" w:hAnsi="Arial" w:cs="Arial"/>
          <w:color w:val="000000"/>
          <w:sz w:val="21"/>
          <w:szCs w:val="21"/>
          <w:shd w:val="clear" w:color="auto" w:fill="F3F2EB"/>
        </w:rPr>
        <w:t xml:space="preserve">The ultimate goal of the </w:t>
      </w:r>
      <w:r w:rsidRPr="00DF67AF">
        <w:rPr>
          <w:rFonts w:ascii="Arial" w:hAnsi="Arial" w:cs="Arial"/>
          <w:i/>
          <w:color w:val="000000"/>
          <w:sz w:val="21"/>
          <w:szCs w:val="21"/>
          <w:shd w:val="clear" w:color="auto" w:fill="F3F2EB"/>
          <w:rPrChange w:id="40" w:author="Joan Roberts" w:date="2018-02-28T11:28:00Z">
            <w:rPr>
              <w:rFonts w:ascii="Arial" w:hAnsi="Arial" w:cs="Arial"/>
              <w:color w:val="000000"/>
              <w:sz w:val="21"/>
              <w:szCs w:val="21"/>
              <w:shd w:val="clear" w:color="auto" w:fill="F3F2EB"/>
            </w:rPr>
          </w:rPrChange>
        </w:rPr>
        <w:t>REWARDS</w:t>
      </w:r>
      <w:ins w:id="41" w:author="Joan Roberts" w:date="2018-02-28T11:29:00Z">
        <w:r w:rsidR="00DF67AF">
          <w:rPr>
            <w:rFonts w:ascii="Arial" w:hAnsi="Arial" w:cs="Arial"/>
            <w:color w:val="555555"/>
            <w:vertAlign w:val="superscript"/>
          </w:rPr>
          <w:t>®</w:t>
        </w:r>
      </w:ins>
      <w:r>
        <w:rPr>
          <w:rFonts w:ascii="Arial" w:hAnsi="Arial" w:cs="Arial"/>
          <w:color w:val="000000"/>
          <w:sz w:val="21"/>
          <w:szCs w:val="21"/>
          <w:shd w:val="clear" w:color="auto" w:fill="F3F2EB"/>
        </w:rPr>
        <w:t xml:space="preserve"> family is to increase fluency rates, deepen comprehension of informational and content-area texts, and increase precision in sentence wri</w:t>
      </w:r>
      <w:r w:rsidR="003030A3">
        <w:rPr>
          <w:rFonts w:ascii="Arial" w:hAnsi="Arial" w:cs="Arial"/>
          <w:color w:val="000000"/>
          <w:sz w:val="21"/>
          <w:szCs w:val="21"/>
          <w:shd w:val="clear" w:color="auto" w:fill="F3F2EB"/>
        </w:rPr>
        <w:t>ting.</w:t>
      </w:r>
    </w:p>
    <w:p w14:paraId="585C112A" w14:textId="08DE47DC" w:rsidR="003030A3" w:rsidRDefault="003030A3">
      <w:pPr>
        <w:rPr>
          <w:rFonts w:ascii="Arial" w:hAnsi="Arial" w:cs="Arial"/>
          <w:color w:val="000000"/>
          <w:sz w:val="21"/>
          <w:szCs w:val="21"/>
          <w:shd w:val="clear" w:color="auto" w:fill="F3F2EB"/>
        </w:rPr>
      </w:pPr>
    </w:p>
    <w:p w14:paraId="5277763F" w14:textId="64F9539F" w:rsidR="003030A3" w:rsidRDefault="003030A3">
      <w:pPr>
        <w:rPr>
          <w:rFonts w:ascii="Arial" w:hAnsi="Arial" w:cs="Arial"/>
          <w:color w:val="000000"/>
          <w:sz w:val="21"/>
          <w:szCs w:val="21"/>
          <w:shd w:val="clear" w:color="auto" w:fill="F3F2EB"/>
        </w:rPr>
      </w:pPr>
      <w:r>
        <w:rPr>
          <w:rFonts w:ascii="Arial" w:hAnsi="Arial" w:cs="Arial"/>
          <w:color w:val="000000"/>
          <w:sz w:val="21"/>
          <w:szCs w:val="21"/>
          <w:shd w:val="clear" w:color="auto" w:fill="F3F2EB"/>
        </w:rPr>
        <w:t xml:space="preserve">Intro Video: </w:t>
      </w:r>
      <w:hyperlink r:id="rId11" w:history="1">
        <w:r w:rsidRPr="00333227">
          <w:rPr>
            <w:rStyle w:val="Hyperlink"/>
            <w:rFonts w:ascii="Arial" w:hAnsi="Arial" w:cs="Arial"/>
            <w:sz w:val="21"/>
            <w:szCs w:val="21"/>
            <w:shd w:val="clear" w:color="auto" w:fill="F3F2EB"/>
          </w:rPr>
          <w:t>https://www.youtube.</w:t>
        </w:r>
        <w:r w:rsidRPr="00333227">
          <w:rPr>
            <w:rStyle w:val="Hyperlink"/>
            <w:rFonts w:ascii="Arial" w:hAnsi="Arial" w:cs="Arial"/>
            <w:sz w:val="21"/>
            <w:szCs w:val="21"/>
            <w:shd w:val="clear" w:color="auto" w:fill="F3F2EB"/>
          </w:rPr>
          <w:t>c</w:t>
        </w:r>
        <w:r w:rsidRPr="00333227">
          <w:rPr>
            <w:rStyle w:val="Hyperlink"/>
            <w:rFonts w:ascii="Arial" w:hAnsi="Arial" w:cs="Arial"/>
            <w:sz w:val="21"/>
            <w:szCs w:val="21"/>
            <w:shd w:val="clear" w:color="auto" w:fill="F3F2EB"/>
          </w:rPr>
          <w:t>om/watch?v=65QD8GZzzg8</w:t>
        </w:r>
      </w:hyperlink>
    </w:p>
    <w:p w14:paraId="260877B6" w14:textId="4C09D62C" w:rsidR="003030A3" w:rsidRDefault="003030A3">
      <w:pPr>
        <w:rPr>
          <w:rFonts w:ascii="Arial" w:hAnsi="Arial" w:cs="Arial"/>
          <w:color w:val="000000"/>
          <w:sz w:val="21"/>
          <w:szCs w:val="21"/>
          <w:shd w:val="clear" w:color="auto" w:fill="F3F2EB"/>
        </w:rPr>
      </w:pPr>
    </w:p>
    <w:p w14:paraId="306A46E7" w14:textId="77777777" w:rsidR="003030A3" w:rsidRDefault="003030A3">
      <w:pPr>
        <w:rPr>
          <w:rFonts w:ascii="Arial" w:hAnsi="Arial" w:cs="Arial"/>
          <w:color w:val="000000"/>
          <w:sz w:val="21"/>
          <w:szCs w:val="21"/>
          <w:shd w:val="clear" w:color="auto" w:fill="F3F2EB"/>
        </w:rPr>
      </w:pPr>
    </w:p>
    <w:p w14:paraId="5233A56A" w14:textId="41EFA3A0" w:rsidR="003030A3" w:rsidRDefault="003030A3">
      <w:pPr>
        <w:rPr>
          <w:rFonts w:ascii="Arial" w:hAnsi="Arial" w:cs="Arial"/>
          <w:color w:val="000000"/>
          <w:sz w:val="21"/>
          <w:szCs w:val="21"/>
          <w:shd w:val="clear" w:color="auto" w:fill="F3F2EB"/>
        </w:rPr>
      </w:pPr>
      <w:r>
        <w:rPr>
          <w:rFonts w:ascii="Arial" w:hAnsi="Arial" w:cs="Arial"/>
          <w:color w:val="000000"/>
          <w:sz w:val="21"/>
          <w:szCs w:val="21"/>
          <w:shd w:val="clear" w:color="auto" w:fill="F3F2EB"/>
        </w:rPr>
        <w:t>Learn More:</w:t>
      </w:r>
    </w:p>
    <w:p w14:paraId="21651A67" w14:textId="35DB71F9" w:rsidR="00A94881" w:rsidRPr="00AD1793" w:rsidRDefault="00DF67AF">
      <w:hyperlink r:id="rId12" w:history="1">
        <w:r w:rsidR="00A94881" w:rsidRPr="00AD1793">
          <w:rPr>
            <w:rStyle w:val="Hyperlink"/>
            <w:u w:val="none"/>
          </w:rPr>
          <w:t>http://www.voyagersopris.com/literacy/rew</w:t>
        </w:r>
        <w:r w:rsidR="00A94881" w:rsidRPr="00AD1793">
          <w:rPr>
            <w:rStyle w:val="Hyperlink"/>
            <w:u w:val="none"/>
          </w:rPr>
          <w:t>a</w:t>
        </w:r>
        <w:r w:rsidR="00A94881" w:rsidRPr="00AD1793">
          <w:rPr>
            <w:rStyle w:val="Hyperlink"/>
            <w:u w:val="none"/>
          </w:rPr>
          <w:t>rds/overview</w:t>
        </w:r>
      </w:hyperlink>
    </w:p>
    <w:p w14:paraId="69205666" w14:textId="3EB0241D" w:rsidR="00A94881" w:rsidRPr="00AD1793" w:rsidRDefault="00A94881"/>
    <w:p w14:paraId="06665164" w14:textId="619D21C0" w:rsidR="00A94881" w:rsidRPr="00AD1793" w:rsidRDefault="00A94881">
      <w:r w:rsidRPr="00AD1793">
        <w:t xml:space="preserve">Resources: </w:t>
      </w:r>
    </w:p>
    <w:p w14:paraId="6424BB02" w14:textId="4E5B5FC8" w:rsidR="00A94881" w:rsidRPr="00AD1793" w:rsidRDefault="00A94881">
      <w:r w:rsidRPr="00AD1793">
        <w:t>Rewar</w:t>
      </w:r>
      <w:ins w:id="42" w:author="Joan Roberts" w:date="2018-02-28T11:31:00Z">
        <w:r w:rsidR="00DF67AF">
          <w:t>d</w:t>
        </w:r>
      </w:ins>
      <w:r w:rsidRPr="00AD1793">
        <w:t xml:space="preserve">s Intermediate </w:t>
      </w:r>
      <w:del w:id="43" w:author="Joan Roberts" w:date="2018-02-28T11:31:00Z">
        <w:r w:rsidRPr="00AD1793" w:rsidDel="00DF67AF">
          <w:delText>Reasearch</w:delText>
        </w:r>
      </w:del>
      <w:ins w:id="44" w:author="Joan Roberts" w:date="2018-02-28T11:31:00Z">
        <w:r w:rsidR="00DF67AF" w:rsidRPr="00AD1793">
          <w:t>Research</w:t>
        </w:r>
      </w:ins>
      <w:r w:rsidRPr="00AD1793">
        <w:t xml:space="preserve">: </w:t>
      </w:r>
      <w:hyperlink r:id="rId13" w:history="1">
        <w:r w:rsidRPr="00AD1793">
          <w:rPr>
            <w:rStyle w:val="Hyperlink"/>
            <w:u w:val="none"/>
          </w:rPr>
          <w:t>http://www.voyagersopris.com/docs/default-source/literacy/rewards/rewards-evidence-based-support-for-rewards-intermediate.pdf?sfvrsn=d5bc56b_2</w:t>
        </w:r>
      </w:hyperlink>
    </w:p>
    <w:p w14:paraId="73A7A369" w14:textId="2E4F2F5C" w:rsidR="00A94881" w:rsidRPr="00AD1793" w:rsidRDefault="00A94881"/>
    <w:p w14:paraId="2ED8B25E" w14:textId="54ADF7B0" w:rsidR="00A94881" w:rsidRPr="00AD1793" w:rsidRDefault="00A94881">
      <w:r w:rsidRPr="00AD1793">
        <w:t xml:space="preserve">Rewards Secondary Research: </w:t>
      </w:r>
    </w:p>
    <w:p w14:paraId="3103F766" w14:textId="69F07295" w:rsidR="00A94881" w:rsidRPr="00AD1793" w:rsidRDefault="00A94881">
      <w:r w:rsidRPr="00AD1793">
        <w:t>http://www.voyagersopris.com/docs/default-source/literacy/rewards/rewards-evidence-based-support-for-rewards-secondary.pdf?sfvrsn=8e3d7477_2</w:t>
      </w:r>
    </w:p>
    <w:sectPr w:rsidR="00A94881" w:rsidRPr="00AD1793" w:rsidSect="00A578B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oan Roberts" w:date="2018-02-28T11:12:00Z" w:initials="JR">
    <w:p w14:paraId="15AB4B59" w14:textId="636C4ECC" w:rsidR="0078540C" w:rsidRDefault="0078540C">
      <w:pPr>
        <w:pStyle w:val="CommentText"/>
      </w:pPr>
      <w:r>
        <w:rPr>
          <w:rStyle w:val="CommentReference"/>
        </w:rPr>
        <w:annotationRef/>
      </w:r>
      <w:r>
        <w:t xml:space="preserve">I’m not sure what this text will be used for; Jaime said it was going to be an email, but it’s not in the format I’m usually used to seeing for those. I’ve highlighted the things that appear to be notes, and I’ve not edited those. </w:t>
      </w:r>
      <w:r w:rsidR="00DF67AF">
        <w:t>This product will need another edit to make sure all the branding and product names have correct first references when everything is al put together. (For example, which items will be logos and which are headers or in running text?)</w:t>
      </w:r>
    </w:p>
  </w:comment>
  <w:comment w:id="32" w:author="Joan Roberts" w:date="2018-02-28T11:25:00Z" w:initials="JR">
    <w:p w14:paraId="078E5FF5" w14:textId="04BDC97F" w:rsidR="00F31C45" w:rsidRDefault="00F31C45">
      <w:pPr>
        <w:pStyle w:val="CommentText"/>
      </w:pPr>
      <w:r>
        <w:rPr>
          <w:rStyle w:val="CommentReference"/>
        </w:rPr>
        <w:annotationRef/>
      </w:r>
      <w:r>
        <w:t xml:space="preserve">The video we link to says it’s for grades 3-12, but the page we link to says 4-12.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AB4B59" w15:done="0"/>
  <w15:commentEx w15:paraId="078E5FF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AB4B59" w16cid:durableId="1E410D03"/>
  <w16cid:commentId w16cid:paraId="078E5FF5" w16cid:durableId="1E4110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yriad-pro">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an Roberts">
    <w15:presenceInfo w15:providerId="Windows Live" w15:userId="11a72440380694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09E"/>
    <w:rsid w:val="003030A3"/>
    <w:rsid w:val="003F0030"/>
    <w:rsid w:val="00434090"/>
    <w:rsid w:val="00481E70"/>
    <w:rsid w:val="004B3D7F"/>
    <w:rsid w:val="00573839"/>
    <w:rsid w:val="00594195"/>
    <w:rsid w:val="00683D89"/>
    <w:rsid w:val="006F22BA"/>
    <w:rsid w:val="0078540C"/>
    <w:rsid w:val="00797BFE"/>
    <w:rsid w:val="008864F8"/>
    <w:rsid w:val="008D4D0E"/>
    <w:rsid w:val="0099609E"/>
    <w:rsid w:val="00A07023"/>
    <w:rsid w:val="00A31318"/>
    <w:rsid w:val="00A578B6"/>
    <w:rsid w:val="00A94881"/>
    <w:rsid w:val="00AD1793"/>
    <w:rsid w:val="00AE7185"/>
    <w:rsid w:val="00CC209D"/>
    <w:rsid w:val="00DA0960"/>
    <w:rsid w:val="00DF67AF"/>
    <w:rsid w:val="00EC4498"/>
    <w:rsid w:val="00F31C45"/>
    <w:rsid w:val="00FB3D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712D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A096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B3D7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609E"/>
    <w:rPr>
      <w:color w:val="0563C1" w:themeColor="hyperlink"/>
      <w:u w:val="single"/>
    </w:rPr>
  </w:style>
  <w:style w:type="paragraph" w:styleId="NormalWeb">
    <w:name w:val="Normal (Web)"/>
    <w:basedOn w:val="Normal"/>
    <w:uiPriority w:val="99"/>
    <w:semiHidden/>
    <w:unhideWhenUsed/>
    <w:rsid w:val="00573839"/>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DA0960"/>
    <w:rPr>
      <w:i/>
      <w:iCs/>
    </w:rPr>
  </w:style>
  <w:style w:type="paragraph" w:styleId="Title">
    <w:name w:val="Title"/>
    <w:basedOn w:val="Normal"/>
    <w:next w:val="Normal"/>
    <w:link w:val="TitleChar"/>
    <w:uiPriority w:val="10"/>
    <w:qFormat/>
    <w:rsid w:val="00DA096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960"/>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DA0960"/>
    <w:rPr>
      <w:b/>
      <w:bCs/>
    </w:rPr>
  </w:style>
  <w:style w:type="character" w:customStyle="1" w:styleId="Heading2Char">
    <w:name w:val="Heading 2 Char"/>
    <w:basedOn w:val="DefaultParagraphFont"/>
    <w:link w:val="Heading2"/>
    <w:uiPriority w:val="9"/>
    <w:rsid w:val="00DA0960"/>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434090"/>
    <w:rPr>
      <w:sz w:val="16"/>
      <w:szCs w:val="16"/>
    </w:rPr>
  </w:style>
  <w:style w:type="paragraph" w:styleId="CommentText">
    <w:name w:val="annotation text"/>
    <w:basedOn w:val="Normal"/>
    <w:link w:val="CommentTextChar"/>
    <w:uiPriority w:val="99"/>
    <w:semiHidden/>
    <w:unhideWhenUsed/>
    <w:rsid w:val="00434090"/>
    <w:rPr>
      <w:sz w:val="20"/>
      <w:szCs w:val="20"/>
    </w:rPr>
  </w:style>
  <w:style w:type="character" w:customStyle="1" w:styleId="CommentTextChar">
    <w:name w:val="Comment Text Char"/>
    <w:basedOn w:val="DefaultParagraphFont"/>
    <w:link w:val="CommentText"/>
    <w:uiPriority w:val="99"/>
    <w:semiHidden/>
    <w:rsid w:val="00434090"/>
    <w:rPr>
      <w:sz w:val="20"/>
      <w:szCs w:val="20"/>
    </w:rPr>
  </w:style>
  <w:style w:type="paragraph" w:styleId="CommentSubject">
    <w:name w:val="annotation subject"/>
    <w:basedOn w:val="CommentText"/>
    <w:next w:val="CommentText"/>
    <w:link w:val="CommentSubjectChar"/>
    <w:uiPriority w:val="99"/>
    <w:semiHidden/>
    <w:unhideWhenUsed/>
    <w:rsid w:val="00434090"/>
    <w:rPr>
      <w:b/>
      <w:bCs/>
    </w:rPr>
  </w:style>
  <w:style w:type="character" w:customStyle="1" w:styleId="CommentSubjectChar">
    <w:name w:val="Comment Subject Char"/>
    <w:basedOn w:val="CommentTextChar"/>
    <w:link w:val="CommentSubject"/>
    <w:uiPriority w:val="99"/>
    <w:semiHidden/>
    <w:rsid w:val="00434090"/>
    <w:rPr>
      <w:b/>
      <w:bCs/>
      <w:sz w:val="20"/>
      <w:szCs w:val="20"/>
    </w:rPr>
  </w:style>
  <w:style w:type="paragraph" w:styleId="Revision">
    <w:name w:val="Revision"/>
    <w:hidden/>
    <w:uiPriority w:val="99"/>
    <w:semiHidden/>
    <w:rsid w:val="00434090"/>
  </w:style>
  <w:style w:type="paragraph" w:styleId="BalloonText">
    <w:name w:val="Balloon Text"/>
    <w:basedOn w:val="Normal"/>
    <w:link w:val="BalloonTextChar"/>
    <w:uiPriority w:val="99"/>
    <w:semiHidden/>
    <w:unhideWhenUsed/>
    <w:rsid w:val="0043409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4090"/>
    <w:rPr>
      <w:rFonts w:ascii="Segoe UI" w:hAnsi="Segoe UI" w:cs="Segoe UI"/>
      <w:sz w:val="18"/>
      <w:szCs w:val="18"/>
    </w:rPr>
  </w:style>
  <w:style w:type="paragraph" w:customStyle="1" w:styleId="lead">
    <w:name w:val="lead"/>
    <w:basedOn w:val="Normal"/>
    <w:rsid w:val="00434090"/>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4B3D7F"/>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F31C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821315">
      <w:bodyDiv w:val="1"/>
      <w:marLeft w:val="0"/>
      <w:marRight w:val="0"/>
      <w:marTop w:val="0"/>
      <w:marBottom w:val="0"/>
      <w:divBdr>
        <w:top w:val="none" w:sz="0" w:space="0" w:color="auto"/>
        <w:left w:val="none" w:sz="0" w:space="0" w:color="auto"/>
        <w:bottom w:val="none" w:sz="0" w:space="0" w:color="auto"/>
        <w:right w:val="none" w:sz="0" w:space="0" w:color="auto"/>
      </w:divBdr>
    </w:div>
    <w:div w:id="1225792943">
      <w:bodyDiv w:val="1"/>
      <w:marLeft w:val="0"/>
      <w:marRight w:val="0"/>
      <w:marTop w:val="0"/>
      <w:marBottom w:val="0"/>
      <w:divBdr>
        <w:top w:val="none" w:sz="0" w:space="0" w:color="auto"/>
        <w:left w:val="none" w:sz="0" w:space="0" w:color="auto"/>
        <w:bottom w:val="none" w:sz="0" w:space="0" w:color="auto"/>
        <w:right w:val="none" w:sz="0" w:space="0" w:color="auto"/>
      </w:divBdr>
    </w:div>
    <w:div w:id="1390151106">
      <w:bodyDiv w:val="1"/>
      <w:marLeft w:val="0"/>
      <w:marRight w:val="0"/>
      <w:marTop w:val="0"/>
      <w:marBottom w:val="0"/>
      <w:divBdr>
        <w:top w:val="none" w:sz="0" w:space="0" w:color="auto"/>
        <w:left w:val="none" w:sz="0" w:space="0" w:color="auto"/>
        <w:bottom w:val="none" w:sz="0" w:space="0" w:color="auto"/>
        <w:right w:val="none" w:sz="0" w:space="0" w:color="auto"/>
      </w:divBdr>
    </w:div>
    <w:div w:id="1566062836">
      <w:bodyDiv w:val="1"/>
      <w:marLeft w:val="0"/>
      <w:marRight w:val="0"/>
      <w:marTop w:val="0"/>
      <w:marBottom w:val="0"/>
      <w:divBdr>
        <w:top w:val="none" w:sz="0" w:space="0" w:color="auto"/>
        <w:left w:val="none" w:sz="0" w:space="0" w:color="auto"/>
        <w:bottom w:val="none" w:sz="0" w:space="0" w:color="auto"/>
        <w:right w:val="none" w:sz="0" w:space="0" w:color="auto"/>
      </w:divBdr>
    </w:div>
    <w:div w:id="19906725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yagersopris.com/literacy/language/overview" TargetMode="External"/><Relationship Id="rId13" Type="http://schemas.openxmlformats.org/officeDocument/2006/relationships/hyperlink" Target="http://www.voyagersopris.com/docs/default-source/literacy/rewards/rewards-evidence-based-support-for-rewards-intermediate.pdf?sfvrsn=d5bc56b_2" TargetMode="External"/><Relationship Id="rId3" Type="http://schemas.openxmlformats.org/officeDocument/2006/relationships/webSettings" Target="webSettings.xml"/><Relationship Id="rId7" Type="http://schemas.openxmlformats.org/officeDocument/2006/relationships/hyperlink" Target="https://www.youtube.com/watch?v=L9U_PypDYf8" TargetMode="External"/><Relationship Id="rId12" Type="http://schemas.openxmlformats.org/officeDocument/2006/relationships/hyperlink" Target="http://www.voyagersopris.com/literacy/rewards/overview"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www.youtube.com/watch?v=65QD8GZzzg8" TargetMode="External"/><Relationship Id="rId5" Type="http://schemas.microsoft.com/office/2011/relationships/commentsExtended" Target="commentsExtended.xml"/><Relationship Id="rId15" Type="http://schemas.microsoft.com/office/2011/relationships/people" Target="people.xml"/><Relationship Id="rId10" Type="http://schemas.openxmlformats.org/officeDocument/2006/relationships/hyperlink" Target="http://www.voyagersopris.com/docs/default-source/literacy/language-fourth-edition/caldwell-county-schools-nc-student-gains-with-language.pdf?sfvrsn=8249081b_4" TargetMode="External"/><Relationship Id="rId4" Type="http://schemas.openxmlformats.org/officeDocument/2006/relationships/comments" Target="comments.xml"/><Relationship Id="rId9" Type="http://schemas.openxmlformats.org/officeDocument/2006/relationships/hyperlink" Target="http://www.voyagersopris.com/docs/default-source/literacy/language-fourth-edition/hawthorne-school-district-middle-school-special-education-gains-with-language.pdf?sfvrsn=f0ea40b0_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Joan Roberts</cp:lastModifiedBy>
  <cp:revision>3</cp:revision>
  <dcterms:created xsi:type="dcterms:W3CDTF">2018-02-28T18:06:00Z</dcterms:created>
  <dcterms:modified xsi:type="dcterms:W3CDTF">2018-02-28T18:34:00Z</dcterms:modified>
</cp:coreProperties>
</file>